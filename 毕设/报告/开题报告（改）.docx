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西安电子科技大学通信工程学院</w:t>
      </w:r>
    </w:p>
    <w:p>
      <w:pPr>
        <w:jc w:val="center"/>
        <w:rPr>
          <w:rFonts w:ascii="宋体" w:hAnsi="宋体"/>
          <w:sz w:val="44"/>
        </w:rPr>
      </w:pPr>
    </w:p>
    <w:p>
      <w:pPr>
        <w:jc w:val="center"/>
        <w:rPr>
          <w:rFonts w:ascii="宋体" w:hAnsi="宋体"/>
          <w:sz w:val="44"/>
        </w:rPr>
      </w:pPr>
    </w:p>
    <w:p>
      <w:pPr>
        <w:jc w:val="center"/>
        <w:rPr>
          <w:rFonts w:ascii="黑体" w:hAnsi="黑体" w:eastAsia="黑体"/>
          <w:sz w:val="44"/>
        </w:rPr>
      </w:pPr>
      <w:r>
        <w:rPr>
          <w:rFonts w:hint="eastAsia" w:ascii="黑体" w:hAnsi="黑体" w:eastAsia="黑体"/>
          <w:sz w:val="44"/>
        </w:rPr>
        <w:t>本科生毕业论文（设计）开题报告</w:t>
      </w:r>
    </w:p>
    <w:p>
      <w:pPr>
        <w:jc w:val="center"/>
        <w:rPr>
          <w:rFonts w:ascii="黑体" w:hAnsi="黑体" w:eastAsia="黑体"/>
          <w:bCs/>
          <w:sz w:val="30"/>
        </w:rPr>
      </w:pPr>
      <w:r>
        <w:rPr>
          <w:rFonts w:hint="eastAsia" w:ascii="黑体" w:hAnsi="黑体" w:eastAsia="黑体"/>
          <w:bCs/>
          <w:sz w:val="30"/>
        </w:rPr>
        <w:t>（2018 届）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spacing w:line="720" w:lineRule="exact"/>
        <w:ind w:left="275"/>
        <w:rPr>
          <w:rFonts w:ascii="宋体" w:hAnsi="宋体"/>
          <w:sz w:val="30"/>
        </w:rPr>
      </w:pPr>
      <w:r>
        <w:rPr>
          <w:rFonts w:hint="eastAsia" w:ascii="宋体" w:hAnsi="宋体"/>
          <w:sz w:val="24"/>
        </w:rPr>
        <w:t xml:space="preserve">       </w:t>
      </w:r>
      <w:r>
        <w:rPr>
          <w:rFonts w:hint="eastAsia" w:ascii="宋体" w:hAnsi="宋体"/>
          <w:sz w:val="30"/>
        </w:rPr>
        <w:t xml:space="preserve"> </w:t>
      </w:r>
    </w:p>
    <w:p>
      <w:pPr>
        <w:spacing w:line="720" w:lineRule="exact"/>
        <w:ind w:left="275"/>
        <w:rPr>
          <w:rFonts w:ascii="宋体" w:hAnsi="宋体"/>
          <w:sz w:val="30"/>
        </w:rPr>
      </w:pPr>
    </w:p>
    <w:p>
      <w:pPr>
        <w:spacing w:line="720" w:lineRule="exact"/>
        <w:ind w:left="275" w:leftChars="131" w:firstLine="1638" w:firstLineChars="546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学生姓名 </w:t>
      </w:r>
      <w:r>
        <w:rPr>
          <w:rFonts w:hint="eastAsia" w:ascii="宋体" w:hAnsi="宋体"/>
          <w:sz w:val="30"/>
          <w:u w:val="single"/>
        </w:rPr>
        <w:t xml:space="preserve">        普 </w:t>
      </w:r>
      <w:r>
        <w:rPr>
          <w:rFonts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通         </w:t>
      </w:r>
    </w:p>
    <w:p>
      <w:pPr>
        <w:spacing w:line="720" w:lineRule="exact"/>
        <w:ind w:firstLine="1938" w:firstLineChars="646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专    业 </w:t>
      </w:r>
      <w:r>
        <w:rPr>
          <w:rFonts w:hint="eastAsia" w:ascii="宋体" w:hAnsi="宋体"/>
          <w:sz w:val="30"/>
          <w:u w:val="single"/>
        </w:rPr>
        <w:t xml:space="preserve">       </w:t>
      </w:r>
      <w:r>
        <w:rPr>
          <w:rFonts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信息工程         </w:t>
      </w:r>
    </w:p>
    <w:p>
      <w:pPr>
        <w:spacing w:line="720" w:lineRule="exact"/>
        <w:ind w:firstLine="1938" w:firstLineChars="646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学    号 </w:t>
      </w:r>
      <w:r>
        <w:rPr>
          <w:rFonts w:hint="eastAsia" w:ascii="宋体" w:hAnsi="宋体"/>
          <w:sz w:val="30"/>
          <w:u w:val="single"/>
        </w:rPr>
        <w:t xml:space="preserve">      </w:t>
      </w:r>
      <w:r>
        <w:rPr>
          <w:rFonts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14010510106       </w:t>
      </w:r>
    </w:p>
    <w:p>
      <w:pPr>
        <w:spacing w:line="720" w:lineRule="exact"/>
        <w:ind w:firstLine="1938" w:firstLineChars="646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指导教师 </w:t>
      </w:r>
      <w:r>
        <w:rPr>
          <w:rFonts w:hint="eastAsia" w:ascii="宋体" w:hAnsi="宋体"/>
          <w:sz w:val="30"/>
          <w:u w:val="single"/>
        </w:rPr>
        <w:t xml:space="preserve">        岳 </w:t>
      </w:r>
      <w:r>
        <w:rPr>
          <w:rFonts w:ascii="宋体" w:hAnsi="宋体"/>
          <w:sz w:val="30"/>
          <w:u w:val="single"/>
        </w:rPr>
        <w:t xml:space="preserve">   </w:t>
      </w:r>
      <w:r>
        <w:rPr>
          <w:rFonts w:hint="eastAsia" w:ascii="宋体" w:hAnsi="宋体"/>
          <w:sz w:val="30"/>
          <w:u w:val="single"/>
        </w:rPr>
        <w:t xml:space="preserve">鹏         </w:t>
      </w:r>
    </w:p>
    <w:p>
      <w:pPr>
        <w:spacing w:line="720" w:lineRule="exact"/>
        <w:ind w:left="105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 xml:space="preserve">       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30"/>
        </w:rPr>
        <w:t xml:space="preserve"> </w:t>
      </w:r>
    </w:p>
    <w:p>
      <w:pPr>
        <w:rPr>
          <w:rFonts w:ascii="宋体" w:hAnsi="宋体"/>
          <w:sz w:val="28"/>
        </w:rPr>
      </w:pPr>
    </w:p>
    <w:p>
      <w:pPr>
        <w:jc w:val="center"/>
        <w:rPr>
          <w:rFonts w:ascii="宋体" w:hAnsi="宋体"/>
          <w:sz w:val="28"/>
        </w:rPr>
      </w:pPr>
    </w:p>
    <w:p>
      <w:pPr>
        <w:jc w:val="center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2017年12月31日</w:t>
      </w:r>
    </w:p>
    <w:p>
      <w:pPr>
        <w:rPr>
          <w:rFonts w:ascii="宋体" w:hAnsi="宋体"/>
          <w:sz w:val="28"/>
        </w:rPr>
      </w:pPr>
    </w:p>
    <w:p>
      <w:pPr>
        <w:rPr>
          <w:rFonts w:ascii="宋体" w:hAnsi="宋体"/>
          <w:sz w:val="28"/>
        </w:rPr>
      </w:pPr>
    </w:p>
    <w:p>
      <w:pPr>
        <w:spacing w:line="500" w:lineRule="exact"/>
        <w:jc w:val="center"/>
        <w:rPr>
          <w:rFonts w:ascii="宋体" w:hAnsi="宋体"/>
        </w:rPr>
      </w:pPr>
      <w:r>
        <w:rPr>
          <w:rFonts w:hint="eastAsia" w:ascii="宋体" w:hAnsi="宋体"/>
        </w:rPr>
        <w:t>（本表一式三份，学生、指导教师、学院各一份）</w:t>
      </w:r>
    </w:p>
    <w:p>
      <w:pPr>
        <w:spacing w:line="500" w:lineRule="exact"/>
        <w:jc w:val="center"/>
        <w:rPr>
          <w:rFonts w:ascii="宋体" w:hAnsi="宋体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一、论文名称及项目来源</w:t>
            </w:r>
          </w:p>
          <w:p>
            <w:pPr>
              <w:spacing w:line="500" w:lineRule="exact"/>
              <w:ind w:firstLine="560" w:firstLineChars="20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题目：基于B/S结构的智能车载业务平台系统设计</w:t>
            </w:r>
          </w:p>
          <w:p>
            <w:pPr>
              <w:spacing w:line="500" w:lineRule="exact"/>
              <w:ind w:firstLine="560" w:firstLineChars="20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项目来源：科研</w:t>
            </w: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6" w:hRule="atLeast"/>
        </w:trPr>
        <w:tc>
          <w:tcPr>
            <w:tcW w:w="8522" w:type="dxa"/>
          </w:tcPr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二、研究目的和意义</w:t>
            </w:r>
          </w:p>
          <w:p>
            <w:pPr>
              <w:spacing w:line="500" w:lineRule="exact"/>
              <w:ind w:firstLine="560" w:firstLineChars="20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研究目的：“基于B/S结构的智能车载业务平台系统设计”拟采用B/S架构设计、实现并搭建一个智能车载业务平台系统，以解决人在车内便捷获取智能化的交通、车辆、互联网等各方面信息的需求。使得车内的驾驶员或乘客可以通过该车载业务平台，实现与车联网系统的</w:t>
            </w:r>
            <w:commentRangeStart w:id="0"/>
            <w:r>
              <w:rPr>
                <w:rFonts w:hint="eastAsia" w:ascii="宋体" w:hAnsi="宋体"/>
                <w:sz w:val="28"/>
              </w:rPr>
              <w:t>连接交互</w:t>
            </w:r>
            <w:commentRangeEnd w:id="0"/>
            <w:r>
              <w:commentReference w:id="0"/>
            </w:r>
            <w:r>
              <w:rPr>
                <w:rFonts w:hint="eastAsia" w:ascii="宋体" w:hAnsi="宋体"/>
                <w:sz w:val="28"/>
              </w:rPr>
              <w:t>。</w:t>
            </w:r>
          </w:p>
          <w:p>
            <w:pPr>
              <w:spacing w:line="500" w:lineRule="exact"/>
              <w:ind w:firstLine="560" w:firstLineChars="20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研究意义：车联网作为信息化与工业化深度融合的重要领域，对促进汽车、交通、信息通信产业的融合和升级，及相关产业生态和价值链体系的重塑具有重要意义。车联网系统是一个具备“端管云”的三层体系结构系统，而人与车、路、网的通信互联是三层体系结构中，管系统的重要组成部分。智能车载业务平台系统则致力于为管系统提供一个良好的平台支持，使用户可以便捷的使用车联网系统，改善用户的出行、娱乐、休闲体验。</w:t>
            </w:r>
          </w:p>
          <w:p>
            <w:pPr>
              <w:spacing w:line="500" w:lineRule="exact"/>
              <w:ind w:firstLine="560" w:firstLineChars="20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在技术实现方面，系统采用了B/</w:t>
            </w:r>
            <w:r>
              <w:rPr>
                <w:rFonts w:ascii="宋体" w:hAnsi="宋体"/>
                <w:sz w:val="28"/>
              </w:rPr>
              <w:t>S</w:t>
            </w:r>
            <w:r>
              <w:rPr>
                <w:rFonts w:hint="eastAsia" w:ascii="宋体" w:hAnsi="宋体"/>
                <w:sz w:val="28"/>
              </w:rPr>
              <w:t>架构模式。这种模式统一了客户端，将系统功能实现的核心部分集中到服务器上，简化了系统的开发、扩展，使技术人员可以把主要精力放在服务器程序的设计开发工作上。而由于B/S架构的客户端只是浏览器，使得系统对客户机的硬件需求大大减轻，负荷被均衡地分配给了服务器，节省了用户的人力、物力、时间、花费以及学习成本。</w:t>
            </w: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三、国内外研究现状和发展趋势</w:t>
            </w: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hint="eastAsia" w:ascii="宋体" w:hAnsi="宋体"/>
                <w:sz w:val="28"/>
              </w:rPr>
              <w:t>对于智能车载业务平台产品的研发，国内外的互联网公司做出了较多尝试。总的来说可以将这些产品分为以下几类：</w:t>
            </w: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hint="eastAsia" w:ascii="宋体" w:hAnsi="宋体"/>
                <w:sz w:val="28"/>
              </w:rPr>
              <w:t>1.将手机与车机连接，将车机屏幕作为手机的投影。</w:t>
            </w:r>
          </w:p>
          <w:p>
            <w:pPr>
              <w:spacing w:line="500" w:lineRule="exact"/>
              <w:ind w:firstLine="560" w:firstLineChars="20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该类产品的代表有苹果的“Carplay”，腾讯的“车联APP”等。这类产品是以手机映射为主的轻度解决方案。通过调用手机本身的app和运算能力，再加上手机本身具备的移动互联属性，从而可以顺利接入各服务供应商已有的应用服务内容，迅速在车内建立起一个初具规模的车联网环境。</w:t>
            </w:r>
          </w:p>
          <w:p>
            <w:pPr>
              <w:spacing w:line="500" w:lineRule="exact"/>
              <w:ind w:firstLine="560" w:firstLineChars="20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2.接入车辆的行车电脑，获取车辆状态数据，并将其与自身车联网服务连接。</w:t>
            </w:r>
          </w:p>
          <w:p>
            <w:pPr>
              <w:spacing w:line="500" w:lineRule="exact"/>
              <w:ind w:firstLine="560" w:firstLineChars="20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该类产品的代表有百度的“MyCar”、阿里巴巴和上汽合作的“斑马”等。这类产品与车辆本身关联最为紧密。系统一方面把车联网与服务供应商的LBS服务和O2O业务结合起来，使系统上升到生活服务入口布局。另一方面，直接接入了汽车的行车电脑，获取了汽车状态数据，将汽车油量、尾灯和汽车状态灯、雨刷情况等行车情况。掌控数据之后，服务供应商就可以将其接入车联网系统云端，为用户提供位置服务、智能提醒、车辆管家、数据分析、云托管等服务。</w:t>
            </w:r>
          </w:p>
          <w:p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3.定制车机系统，结合自家服务，把车机智能化。</w:t>
            </w:r>
          </w:p>
          <w:p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该类产品的代表有腾讯的“车联ROM”、百度的“CarLife”等。这类产品往往是将车机系统更改为自己定制的Linux或者Android系统。由于是自己定制的系统，所以服务供应商不仅可以放上自家已有的应用服务，还可以使用多种行业开放合作模式：比如，允许接入各种第三方连接通道，适配到更多车机上；合作伙伴可定制开发个性化的车载UI风格；允许合作伙伴定制开发自己的应用接入；并针对各式各样的车载智能硬件，提供统一接入标准，允许接入更丰富的车载硬件。</w:t>
            </w:r>
          </w:p>
          <w:p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4.</w:t>
            </w:r>
            <w:r>
              <w:rPr>
                <w:rFonts w:hint="eastAsia" w:ascii="宋体" w:hAnsi="宋体"/>
                <w:sz w:val="28"/>
              </w:rPr>
              <w:t>汽车厂商自家研制的车载信息系统。</w:t>
            </w:r>
          </w:p>
          <w:p>
            <w:pPr>
              <w:spacing w:line="500" w:lineRule="exact"/>
              <w:ind w:firstLine="570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该类产品的代表有现代的“Blue Link”、宝马的“iDrive”等。由于是汽车厂商为自己的汽车研制的系统，所以这类产品通常与汽车上空调、座椅、天窗等固有设施集成良好，系统内会带有导航、多媒体、收音机等应用程序，而且还会有外接USB接口，支持蓝牙设备连接等扩展功能。</w:t>
            </w:r>
          </w:p>
          <w:p>
            <w:pPr>
              <w:spacing w:line="500" w:lineRule="exact"/>
              <w:ind w:firstLine="560" w:firstLineChars="20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未来，随着无人驾驶技术的日趋成熟，智能车载业务平台的功能，将会在完成智能出行、车辆控制、状态监控等基本需求的基础上，逐渐提升车内用户社交、娱乐、休闲、消费等高层次需求的服务所占的比重</w:t>
            </w:r>
            <w:commentRangeStart w:id="1"/>
            <w:r>
              <w:rPr>
                <w:rFonts w:hint="eastAsia" w:ascii="宋体" w:hAnsi="宋体"/>
                <w:sz w:val="28"/>
              </w:rPr>
              <w:t>。</w:t>
            </w:r>
            <w:commentRangeEnd w:id="1"/>
            <w:r>
              <w:commentReference w:id="1"/>
            </w:r>
            <w:r>
              <w:rPr>
                <w:rFonts w:hint="eastAsia" w:ascii="宋体" w:hAnsi="宋体"/>
                <w:sz w:val="28"/>
              </w:rPr>
              <w:t>使得智能车载业务平台成为车联网系统内人、车、路、网互联的重要平台系统。</w:t>
            </w: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四、主要研究内容、要解决的问题及本文的初步方案</w:t>
            </w:r>
          </w:p>
          <w:p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“基于B/S结构的智能车载业务平台系统设计”采用B/S结构，设计、搭建与车联网相互配合的智能车载业务平台网站，为用户提供智能化的交通、车辆、互联网等各方面信息，使用户可以便捷的使用车联网系统，改善用户的出行、娱乐、休闲体验。</w:t>
            </w:r>
          </w:p>
          <w:p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要解决的问题主要有以下两个：</w:t>
            </w:r>
          </w:p>
          <w:p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1. B/S架构的关键实现技术</w:t>
            </w:r>
          </w:p>
          <w:p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利用MVC思想，前端展示页面使用HTML、CSS、JavaScript等技术编写，后端系统使用Java语言、Spring框架构建，部署在Tomcat服务器上，用户数据则存储在MySQL关系型数据库内。开发环境下，使用Eclipse编写代码，使用Maven构建Spring项目环境，使用GitHub管理代码版本。</w:t>
            </w:r>
          </w:p>
          <w:p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2.“智能车载业务平台系统”的主要功能</w:t>
            </w:r>
          </w:p>
          <w:p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a</w:t>
            </w:r>
            <w:r>
              <w:rPr>
                <w:rFonts w:ascii="宋体" w:hAnsi="宋体"/>
                <w:sz w:val="28"/>
              </w:rPr>
              <w:t>.</w:t>
            </w:r>
            <w:r>
              <w:rPr>
                <w:rFonts w:hint="eastAsia" w:ascii="宋体" w:hAnsi="宋体"/>
                <w:sz w:val="28"/>
              </w:rPr>
              <w:t>集成百度语音api，使用户可以通过语音对系统进行控制操作。</w:t>
            </w:r>
          </w:p>
          <w:p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b</w:t>
            </w:r>
            <w:r>
              <w:rPr>
                <w:rFonts w:ascii="宋体" w:hAnsi="宋体"/>
                <w:sz w:val="28"/>
              </w:rPr>
              <w:t>.</w:t>
            </w:r>
            <w:r>
              <w:rPr>
                <w:rFonts w:hint="eastAsia" w:ascii="宋体" w:hAnsi="宋体"/>
                <w:sz w:val="28"/>
              </w:rPr>
              <w:t>集成百度地图api，使用户可以在地图上搜索目的地位置，满足出行基本需求。</w:t>
            </w:r>
          </w:p>
          <w:p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c</w:t>
            </w:r>
            <w:r>
              <w:rPr>
                <w:rFonts w:ascii="宋体" w:hAnsi="宋体"/>
                <w:sz w:val="28"/>
              </w:rPr>
              <w:t>.</w:t>
            </w:r>
            <w:r>
              <w:rPr>
                <w:rFonts w:hint="eastAsia" w:ascii="宋体" w:hAnsi="宋体"/>
                <w:sz w:val="28"/>
              </w:rPr>
              <w:t>调用</w:t>
            </w:r>
            <w:commentRangeStart w:id="2"/>
            <w:r>
              <w:rPr>
                <w:rFonts w:hint="eastAsia" w:ascii="宋体" w:hAnsi="宋体"/>
                <w:sz w:val="28"/>
              </w:rPr>
              <w:t>优酷视频搜索接口</w:t>
            </w:r>
            <w:commentRangeEnd w:id="2"/>
            <w:r>
              <w:commentReference w:id="2"/>
            </w:r>
            <w:r>
              <w:rPr>
                <w:rFonts w:hint="eastAsia" w:ascii="宋体" w:hAnsi="宋体"/>
                <w:sz w:val="28"/>
              </w:rPr>
              <w:t>，使用户可以搜索在线视频，满足娱乐需求。</w:t>
            </w:r>
          </w:p>
          <w:p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d</w:t>
            </w:r>
            <w:r>
              <w:rPr>
                <w:rFonts w:ascii="宋体" w:hAnsi="宋体"/>
                <w:sz w:val="28"/>
              </w:rPr>
              <w:t>.</w:t>
            </w:r>
            <w:r>
              <w:rPr>
                <w:rFonts w:hint="eastAsia" w:ascii="宋体" w:hAnsi="宋体"/>
                <w:sz w:val="28"/>
              </w:rPr>
              <w:t>车辆历史状态查看功能，以可视化形式展示车辆历史状态。</w:t>
            </w: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3" w:hRule="atLeast"/>
        </w:trPr>
        <w:tc>
          <w:tcPr>
            <w:tcW w:w="8522" w:type="dxa"/>
          </w:tcPr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五、工作的主要阶段、进度和完成时间</w:t>
            </w:r>
          </w:p>
          <w:p>
            <w:pPr>
              <w:spacing w:line="500" w:lineRule="exact"/>
              <w:ind w:firstLine="560" w:firstLineChars="20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第一阶段：相关基础知识、技术学习。3月之前。</w:t>
            </w:r>
          </w:p>
          <w:p>
            <w:pPr>
              <w:spacing w:line="500" w:lineRule="exact"/>
              <w:ind w:firstLine="560" w:firstLineChars="20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第二阶段：系统分析与设计。第一周至第二周。</w:t>
            </w:r>
          </w:p>
          <w:p>
            <w:pPr>
              <w:spacing w:line="500" w:lineRule="exact"/>
              <w:ind w:firstLine="560" w:firstLineChars="20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第三阶段：系统实现。第二周至第十周。</w:t>
            </w:r>
          </w:p>
          <w:p>
            <w:pPr>
              <w:spacing w:line="500" w:lineRule="exact"/>
              <w:ind w:firstLine="560" w:firstLineChars="20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第四阶段：调试与除错。第十周至第十三周。</w:t>
            </w:r>
          </w:p>
          <w:p>
            <w:pPr>
              <w:spacing w:line="500" w:lineRule="exact"/>
              <w:ind w:firstLine="560" w:firstLineChars="20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第五阶段：撰写论文。第十三周至第十四周。</w:t>
            </w:r>
          </w:p>
          <w:p>
            <w:pPr>
              <w:spacing w:line="500" w:lineRule="exact"/>
              <w:ind w:firstLine="560" w:firstLineChars="20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第六阶段：细节改进与准备答辩。第十四周之后。</w:t>
            </w:r>
            <w:bookmarkStart w:id="0" w:name="_GoBack"/>
            <w:bookmarkEnd w:id="0"/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六、已进行的前期准备工作</w:t>
            </w:r>
          </w:p>
          <w:p>
            <w:pPr>
              <w:spacing w:line="500" w:lineRule="exact"/>
              <w:ind w:firstLine="560" w:firstLineChars="20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1.了解了车联网以及其业务运用场景，为系统设计做了准备。</w:t>
            </w:r>
          </w:p>
          <w:p>
            <w:pPr>
              <w:spacing w:line="500" w:lineRule="exact"/>
              <w:ind w:firstLine="560" w:firstLineChars="20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2.巩固了编程语言的学习，为实际项目编写做了准备。</w:t>
            </w:r>
          </w:p>
          <w:p>
            <w:pPr>
              <w:spacing w:line="500" w:lineRule="exact"/>
              <w:ind w:firstLine="560" w:firstLineChars="20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3.学习了B/S架构相关知识，为系统的实际搭建做了准备。</w:t>
            </w: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hint="eastAsia" w:ascii="宋体" w:hAnsi="宋体"/>
                <w:sz w:val="28"/>
              </w:rPr>
              <w:t>4.查阅了接口文档，为系统功能的实现做了准备。</w:t>
            </w: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</w:tc>
      </w:tr>
    </w:tbl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毕业设计-----《开题报告》</w:t>
      </w:r>
      <w:r>
        <w:rPr>
          <w:b/>
          <w:sz w:val="32"/>
          <w:szCs w:val="32"/>
        </w:rPr>
        <w:t>评价表</w:t>
      </w:r>
    </w:p>
    <w:p/>
    <w:tbl>
      <w:tblPr>
        <w:tblStyle w:val="6"/>
        <w:tblW w:w="10015" w:type="dxa"/>
        <w:tblInd w:w="-8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901"/>
        <w:gridCol w:w="793"/>
        <w:gridCol w:w="797"/>
        <w:gridCol w:w="867"/>
        <w:gridCol w:w="992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263" w:type="dxa"/>
            <w:vMerge w:val="restart"/>
            <w:shd w:val="clear" w:color="auto" w:fill="auto"/>
          </w:tcPr>
          <w:p>
            <w:pPr>
              <w:rPr>
                <w:rFonts w:ascii="黑体" w:hAnsi="黑体" w:eastAsia="黑体"/>
                <w:b/>
                <w:sz w:val="24"/>
              </w:rPr>
            </w:pPr>
            <w:r>
              <w:rPr>
                <w:rFonts w:ascii="黑体" w:hAnsi="黑体" w:eastAsia="黑体"/>
                <w:b/>
                <w:sz w:val="24"/>
              </w:rPr>
              <w:t>毕业要求指标点</w:t>
            </w:r>
          </w:p>
        </w:tc>
        <w:tc>
          <w:tcPr>
            <w:tcW w:w="901" w:type="dxa"/>
            <w:vMerge w:val="restart"/>
            <w:shd w:val="clear" w:color="auto" w:fill="auto"/>
          </w:tcPr>
          <w:p>
            <w:pPr>
              <w:rPr>
                <w:rFonts w:ascii="黑体" w:hAnsi="黑体" w:eastAsia="黑体"/>
                <w:b/>
                <w:sz w:val="24"/>
              </w:rPr>
            </w:pPr>
            <w:r>
              <w:rPr>
                <w:rFonts w:ascii="黑体" w:hAnsi="黑体" w:eastAsia="黑体"/>
                <w:b/>
                <w:sz w:val="24"/>
              </w:rPr>
              <w:t>比例</w:t>
            </w:r>
          </w:p>
        </w:tc>
        <w:tc>
          <w:tcPr>
            <w:tcW w:w="3449" w:type="dxa"/>
            <w:gridSpan w:val="4"/>
            <w:shd w:val="clear" w:color="auto" w:fill="auto"/>
          </w:tcPr>
          <w:p>
            <w:pPr>
              <w:jc w:val="center"/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分数等级</w:t>
            </w:r>
          </w:p>
        </w:tc>
        <w:tc>
          <w:tcPr>
            <w:tcW w:w="1402" w:type="dxa"/>
            <w:shd w:val="clear" w:color="auto" w:fill="auto"/>
          </w:tcPr>
          <w:p>
            <w:pPr>
              <w:rPr>
                <w:rFonts w:ascii="黑体" w:hAnsi="黑体" w:eastAsia="黑体"/>
                <w:b/>
                <w:sz w:val="24"/>
              </w:rPr>
            </w:pPr>
            <w:r>
              <w:rPr>
                <w:rFonts w:ascii="黑体" w:hAnsi="黑体" w:eastAsia="黑体"/>
                <w:b/>
                <w:sz w:val="24"/>
              </w:rPr>
              <w:t>得</w:t>
            </w:r>
            <w:r>
              <w:rPr>
                <w:rFonts w:hint="eastAsia" w:ascii="黑体" w:hAnsi="黑体" w:eastAsia="黑体"/>
                <w:b/>
                <w:sz w:val="24"/>
              </w:rPr>
              <w:t xml:space="preserve">  </w:t>
            </w:r>
            <w:r>
              <w:rPr>
                <w:rFonts w:ascii="黑体" w:hAnsi="黑体" w:eastAsia="黑体"/>
                <w:b/>
                <w:sz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263" w:type="dxa"/>
            <w:vMerge w:val="continue"/>
            <w:shd w:val="clear" w:color="auto" w:fill="auto"/>
          </w:tcPr>
          <w:p>
            <w:pPr>
              <w:rPr>
                <w:rFonts w:ascii="黑体" w:hAnsi="黑体" w:eastAsia="黑体"/>
                <w:b/>
                <w:sz w:val="24"/>
              </w:rPr>
            </w:pPr>
          </w:p>
        </w:tc>
        <w:tc>
          <w:tcPr>
            <w:tcW w:w="901" w:type="dxa"/>
            <w:vMerge w:val="continue"/>
            <w:shd w:val="clear" w:color="auto" w:fill="auto"/>
          </w:tcPr>
          <w:p>
            <w:pPr>
              <w:rPr>
                <w:rFonts w:ascii="黑体" w:hAnsi="黑体" w:eastAsia="黑体"/>
                <w:b/>
                <w:sz w:val="24"/>
              </w:rPr>
            </w:pPr>
          </w:p>
        </w:tc>
        <w:tc>
          <w:tcPr>
            <w:tcW w:w="793" w:type="dxa"/>
            <w:shd w:val="clear" w:color="auto" w:fill="auto"/>
          </w:tcPr>
          <w:p>
            <w:pPr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A</w:t>
            </w:r>
          </w:p>
        </w:tc>
        <w:tc>
          <w:tcPr>
            <w:tcW w:w="797" w:type="dxa"/>
            <w:shd w:val="clear" w:color="auto" w:fill="auto"/>
          </w:tcPr>
          <w:p>
            <w:pPr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B</w:t>
            </w:r>
          </w:p>
        </w:tc>
        <w:tc>
          <w:tcPr>
            <w:tcW w:w="867" w:type="dxa"/>
            <w:shd w:val="clear" w:color="auto" w:fill="auto"/>
          </w:tcPr>
          <w:p>
            <w:pPr>
              <w:ind w:left="-86" w:leftChars="-41" w:firstLine="87" w:firstLineChars="36"/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D</w:t>
            </w:r>
          </w:p>
        </w:tc>
        <w:tc>
          <w:tcPr>
            <w:tcW w:w="1402" w:type="dxa"/>
            <w:shd w:val="clear" w:color="auto" w:fill="auto"/>
          </w:tcPr>
          <w:p>
            <w:pPr>
              <w:rPr>
                <w:rFonts w:ascii="黑体" w:hAnsi="黑体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szCs w:val="21"/>
              </w:rPr>
              <w:t>2.3理解工程活动中获取相关信息的必要性与基本方法；</w:t>
            </w:r>
          </w:p>
        </w:tc>
        <w:tc>
          <w:tcPr>
            <w:tcW w:w="901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15%</w:t>
            </w:r>
          </w:p>
        </w:tc>
        <w:tc>
          <w:tcPr>
            <w:tcW w:w="793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14-15</w:t>
            </w:r>
          </w:p>
        </w:tc>
        <w:tc>
          <w:tcPr>
            <w:tcW w:w="797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12-13</w:t>
            </w:r>
          </w:p>
        </w:tc>
        <w:tc>
          <w:tcPr>
            <w:tcW w:w="867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9-11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0-8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3.1能够将专业讲授课程中的创新性思想及意识在工程设计过程中体现；</w:t>
            </w:r>
          </w:p>
        </w:tc>
        <w:tc>
          <w:tcPr>
            <w:tcW w:w="901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10%</w:t>
            </w:r>
          </w:p>
        </w:tc>
        <w:tc>
          <w:tcPr>
            <w:tcW w:w="793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797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8-9</w:t>
            </w:r>
          </w:p>
        </w:tc>
        <w:tc>
          <w:tcPr>
            <w:tcW w:w="867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5-7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0-4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  <w:shd w:val="clear" w:color="auto" w:fill="auto"/>
          </w:tcPr>
          <w:p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6.1在解决相关专业复杂工程问题过程中，能基于专业相关背景知识进行合理分析，评价专业工程实践和复杂工程问题解决方案对社会、健康、安全、法律以及文化的影响；</w:t>
            </w:r>
          </w:p>
        </w:tc>
        <w:tc>
          <w:tcPr>
            <w:tcW w:w="901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20%</w:t>
            </w:r>
          </w:p>
        </w:tc>
        <w:tc>
          <w:tcPr>
            <w:tcW w:w="793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18-20</w:t>
            </w:r>
          </w:p>
        </w:tc>
        <w:tc>
          <w:tcPr>
            <w:tcW w:w="797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15-17</w:t>
            </w:r>
          </w:p>
        </w:tc>
        <w:tc>
          <w:tcPr>
            <w:tcW w:w="867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12-14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0-11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  <w:shd w:val="clear" w:color="auto" w:fill="auto"/>
          </w:tcPr>
          <w:p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6.2理解因方案实施可能会产生的后果及应承担的责任；</w:t>
            </w:r>
          </w:p>
        </w:tc>
        <w:tc>
          <w:tcPr>
            <w:tcW w:w="901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15%</w:t>
            </w:r>
          </w:p>
        </w:tc>
        <w:tc>
          <w:tcPr>
            <w:tcW w:w="793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14-15</w:t>
            </w:r>
          </w:p>
        </w:tc>
        <w:tc>
          <w:tcPr>
            <w:tcW w:w="797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12-13</w:t>
            </w:r>
          </w:p>
        </w:tc>
        <w:tc>
          <w:tcPr>
            <w:tcW w:w="867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9-11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0-8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  <w:shd w:val="clear" w:color="auto" w:fill="auto"/>
          </w:tcPr>
          <w:p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7.1能够理解和评价针对复杂工程问题的工程实践对环境、社会可持续发展的影响</w:t>
            </w:r>
            <w:r>
              <w:rPr>
                <w:sz w:val="24"/>
                <w:szCs w:val="21"/>
              </w:rPr>
              <w:t>；理解用技术手段降低其负面影响的作用与其局限性</w:t>
            </w:r>
            <w:r>
              <w:rPr>
                <w:rFonts w:hint="eastAsia"/>
                <w:sz w:val="24"/>
                <w:szCs w:val="21"/>
              </w:rPr>
              <w:t>；</w:t>
            </w:r>
          </w:p>
        </w:tc>
        <w:tc>
          <w:tcPr>
            <w:tcW w:w="901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15%</w:t>
            </w:r>
          </w:p>
        </w:tc>
        <w:tc>
          <w:tcPr>
            <w:tcW w:w="793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14-15</w:t>
            </w:r>
          </w:p>
        </w:tc>
        <w:tc>
          <w:tcPr>
            <w:tcW w:w="797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12-13</w:t>
            </w:r>
          </w:p>
        </w:tc>
        <w:tc>
          <w:tcPr>
            <w:tcW w:w="867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9-11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0-8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  <w:shd w:val="clear" w:color="auto" w:fill="auto"/>
          </w:tcPr>
          <w:p>
            <w:pPr>
              <w:rPr>
                <w:color w:val="000000"/>
                <w:sz w:val="24"/>
                <w:szCs w:val="21"/>
              </w:rPr>
            </w:pPr>
            <w:r>
              <w:rPr>
                <w:rFonts w:hint="eastAsia"/>
                <w:color w:val="000000"/>
                <w:sz w:val="24"/>
                <w:szCs w:val="21"/>
              </w:rPr>
              <w:t>10.4对专业领域相关的国际状况有基本了解；</w:t>
            </w:r>
          </w:p>
        </w:tc>
        <w:tc>
          <w:tcPr>
            <w:tcW w:w="90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25%</w:t>
            </w:r>
          </w:p>
        </w:tc>
        <w:tc>
          <w:tcPr>
            <w:tcW w:w="79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23-25</w:t>
            </w:r>
          </w:p>
        </w:tc>
        <w:tc>
          <w:tcPr>
            <w:tcW w:w="79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20-22</w:t>
            </w:r>
          </w:p>
        </w:tc>
        <w:tc>
          <w:tcPr>
            <w:tcW w:w="86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17-19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0-16</w:t>
            </w:r>
          </w:p>
        </w:tc>
        <w:tc>
          <w:tcPr>
            <w:tcW w:w="140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ascii="黑体" w:hAnsi="黑体" w:eastAsia="黑体"/>
                <w:b/>
                <w:sz w:val="28"/>
                <w:szCs w:val="28"/>
              </w:rPr>
              <w:t>总</w:t>
            </w:r>
            <w:r>
              <w:rPr>
                <w:rFonts w:hint="eastAsia" w:ascii="黑体" w:hAnsi="黑体" w:eastAsia="黑体"/>
                <w:b/>
                <w:sz w:val="28"/>
                <w:szCs w:val="28"/>
              </w:rPr>
              <w:t xml:space="preserve">   </w:t>
            </w:r>
            <w:r>
              <w:rPr>
                <w:rFonts w:ascii="黑体" w:hAnsi="黑体" w:eastAsia="黑体"/>
                <w:b/>
                <w:sz w:val="28"/>
                <w:szCs w:val="28"/>
              </w:rPr>
              <w:t>分</w:t>
            </w:r>
          </w:p>
        </w:tc>
        <w:tc>
          <w:tcPr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5" w:type="dxa"/>
            <w:gridSpan w:val="7"/>
            <w:shd w:val="clear" w:color="auto" w:fill="auto"/>
          </w:tcPr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注：90-100分为优秀，76-90分为良好，61-75分为合格，60分以下为差。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5" w:type="dxa"/>
            <w:gridSpan w:val="7"/>
            <w:shd w:val="clear" w:color="auto" w:fill="auto"/>
          </w:tcPr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指导教师意见</w:t>
            </w: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ind w:firstLine="6852" w:firstLineChars="2855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签名</w:t>
            </w: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         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5" w:type="dxa"/>
            <w:gridSpan w:val="7"/>
            <w:shd w:val="clear" w:color="auto" w:fill="auto"/>
          </w:tcPr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学院审核意见</w:t>
            </w: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ind w:firstLine="6960" w:firstLineChars="29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签名</w:t>
            </w: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            2018年1月 10日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vampire" w:date="2018-01-03T20:24:41Z" w:initials="v"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交互连接</w:t>
      </w:r>
    </w:p>
  </w:comment>
  <w:comment w:id="1" w:author="vampire" w:date="2018-01-03T20:27:39Z" w:initials="v">
    <w:p>
      <w:pPr>
        <w:pStyle w:val="2"/>
        <w:rPr>
          <w:rFonts w:hint="eastAsia" w:eastAsia="宋体"/>
          <w:lang w:eastAsia="zh-CN"/>
        </w:rPr>
      </w:pPr>
      <w:ins w:id="0" w:author="vampire" w:date="2018-01-03T20:27:41Z">
        <w:r>
          <w:rPr>
            <w:rFonts w:hint="eastAsia"/>
            <w:lang w:eastAsia="zh-CN"/>
          </w:rPr>
          <w:t>，</w:t>
        </w:r>
      </w:ins>
    </w:p>
  </w:comment>
  <w:comment w:id="2" w:author="vampire" w:date="2018-01-03T20:29:14Z" w:initials="v">
    <w:p>
      <w:pPr>
        <w:pStyle w:val="2"/>
        <w:rPr>
          <w:rFonts w:hint="eastAsia" w:eastAsia="宋体"/>
          <w:lang w:val="en-US" w:eastAsia="zh-CN"/>
        </w:rPr>
      </w:pPr>
      <w:ins w:id="1" w:author="vampire" w:date="2018-01-03T20:29:17Z">
        <w:r>
          <w:rPr>
            <w:rFonts w:hint="eastAsia"/>
            <w:lang w:val="en-US" w:eastAsia="zh-CN"/>
          </w:rPr>
          <w:t>同样</w:t>
        </w:r>
      </w:ins>
      <w:ins w:id="2" w:author="vampire" w:date="2018-01-03T20:29:19Z">
        <w:r>
          <w:rPr>
            <w:rFonts w:hint="eastAsia"/>
            <w:lang w:val="en-US" w:eastAsia="zh-CN"/>
          </w:rPr>
          <w:t>改为</w:t>
        </w:r>
      </w:ins>
      <w:ins w:id="3" w:author="vampire" w:date="2018-01-03T20:29:23Z">
        <w:r>
          <w:rPr>
            <w:rFonts w:hint="eastAsia"/>
            <w:lang w:val="en-US" w:eastAsia="zh-CN"/>
          </w:rPr>
          <w:t>api</w:t>
        </w:r>
      </w:ins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034"/>
    <w:rsid w:val="000109F5"/>
    <w:rsid w:val="000275FB"/>
    <w:rsid w:val="00041FB1"/>
    <w:rsid w:val="00050F2C"/>
    <w:rsid w:val="00063EC0"/>
    <w:rsid w:val="00080FE6"/>
    <w:rsid w:val="00084AD7"/>
    <w:rsid w:val="00095883"/>
    <w:rsid w:val="00100D30"/>
    <w:rsid w:val="00104675"/>
    <w:rsid w:val="00107C63"/>
    <w:rsid w:val="00141896"/>
    <w:rsid w:val="001C43EA"/>
    <w:rsid w:val="001E51B5"/>
    <w:rsid w:val="00226085"/>
    <w:rsid w:val="00251CA7"/>
    <w:rsid w:val="00256A12"/>
    <w:rsid w:val="0028791D"/>
    <w:rsid w:val="002B708F"/>
    <w:rsid w:val="002D1F48"/>
    <w:rsid w:val="002F4869"/>
    <w:rsid w:val="003118AB"/>
    <w:rsid w:val="00324469"/>
    <w:rsid w:val="00350098"/>
    <w:rsid w:val="003E4CD6"/>
    <w:rsid w:val="003F2B9E"/>
    <w:rsid w:val="00410843"/>
    <w:rsid w:val="00474876"/>
    <w:rsid w:val="004A5042"/>
    <w:rsid w:val="004C1485"/>
    <w:rsid w:val="004E0407"/>
    <w:rsid w:val="004F0651"/>
    <w:rsid w:val="004F3B99"/>
    <w:rsid w:val="00517722"/>
    <w:rsid w:val="00561987"/>
    <w:rsid w:val="00574117"/>
    <w:rsid w:val="0058056F"/>
    <w:rsid w:val="00590223"/>
    <w:rsid w:val="005A18CE"/>
    <w:rsid w:val="005C646C"/>
    <w:rsid w:val="005E13EB"/>
    <w:rsid w:val="0060605A"/>
    <w:rsid w:val="006A255A"/>
    <w:rsid w:val="006A5A3A"/>
    <w:rsid w:val="006B02F6"/>
    <w:rsid w:val="006C41E2"/>
    <w:rsid w:val="006C55A1"/>
    <w:rsid w:val="006F1E54"/>
    <w:rsid w:val="0070255D"/>
    <w:rsid w:val="00715D52"/>
    <w:rsid w:val="00755A7C"/>
    <w:rsid w:val="0075606E"/>
    <w:rsid w:val="007C5F12"/>
    <w:rsid w:val="007D4422"/>
    <w:rsid w:val="007D5060"/>
    <w:rsid w:val="00867A8C"/>
    <w:rsid w:val="00896E9D"/>
    <w:rsid w:val="008B1A6A"/>
    <w:rsid w:val="008C1168"/>
    <w:rsid w:val="008C529D"/>
    <w:rsid w:val="008C73CF"/>
    <w:rsid w:val="008F07CC"/>
    <w:rsid w:val="0090522A"/>
    <w:rsid w:val="0092105F"/>
    <w:rsid w:val="009261F6"/>
    <w:rsid w:val="00976806"/>
    <w:rsid w:val="00994921"/>
    <w:rsid w:val="009B57C1"/>
    <w:rsid w:val="009C0FE6"/>
    <w:rsid w:val="00A035D3"/>
    <w:rsid w:val="00A13B6A"/>
    <w:rsid w:val="00A14BB2"/>
    <w:rsid w:val="00A20FF7"/>
    <w:rsid w:val="00A46F80"/>
    <w:rsid w:val="00A50092"/>
    <w:rsid w:val="00A733DF"/>
    <w:rsid w:val="00A868EF"/>
    <w:rsid w:val="00A96B0F"/>
    <w:rsid w:val="00AA01F6"/>
    <w:rsid w:val="00AF5A6B"/>
    <w:rsid w:val="00B054E9"/>
    <w:rsid w:val="00B46B29"/>
    <w:rsid w:val="00B8099C"/>
    <w:rsid w:val="00B81600"/>
    <w:rsid w:val="00B91212"/>
    <w:rsid w:val="00BA35A5"/>
    <w:rsid w:val="00BA5623"/>
    <w:rsid w:val="00BB230D"/>
    <w:rsid w:val="00BF074D"/>
    <w:rsid w:val="00C21B9D"/>
    <w:rsid w:val="00C242F9"/>
    <w:rsid w:val="00C36C88"/>
    <w:rsid w:val="00C3746D"/>
    <w:rsid w:val="00C4624B"/>
    <w:rsid w:val="00C50886"/>
    <w:rsid w:val="00C70D94"/>
    <w:rsid w:val="00C95B14"/>
    <w:rsid w:val="00CB68FE"/>
    <w:rsid w:val="00CF471D"/>
    <w:rsid w:val="00D04001"/>
    <w:rsid w:val="00D56B28"/>
    <w:rsid w:val="00D72034"/>
    <w:rsid w:val="00D91751"/>
    <w:rsid w:val="00D97888"/>
    <w:rsid w:val="00DA7117"/>
    <w:rsid w:val="00DE55E7"/>
    <w:rsid w:val="00DF5582"/>
    <w:rsid w:val="00E002AD"/>
    <w:rsid w:val="00E558C5"/>
    <w:rsid w:val="00E67813"/>
    <w:rsid w:val="00E83802"/>
    <w:rsid w:val="00E92155"/>
    <w:rsid w:val="00EA165B"/>
    <w:rsid w:val="00EF0480"/>
    <w:rsid w:val="00EF5DFC"/>
    <w:rsid w:val="00F428C1"/>
    <w:rsid w:val="00F51FEB"/>
    <w:rsid w:val="00F5715E"/>
    <w:rsid w:val="05102B05"/>
    <w:rsid w:val="554649CB"/>
    <w:rsid w:val="58C15677"/>
    <w:rsid w:val="59966C61"/>
    <w:rsid w:val="764521A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uiPriority w:val="99"/>
    <w:pPr>
      <w:jc w:val="left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486</Words>
  <Characters>2774</Characters>
  <Lines>23</Lines>
  <Paragraphs>6</Paragraphs>
  <TotalTime>0</TotalTime>
  <ScaleCrop>false</ScaleCrop>
  <LinksUpToDate>false</LinksUpToDate>
  <CharactersWithSpaces>3254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2017-10-19T07:59:00Z</dcterms:created>
  <dc:creator>xd</dc:creator>
  <cp:lastModifiedBy>vampire</cp:lastModifiedBy>
  <dcterms:modified xsi:type="dcterms:W3CDTF">2018-01-03T12:32:12Z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